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46"/>
          <w:szCs w:val="46"/>
        </w:rPr>
      </w:pPr>
      <w:bookmarkStart w:colFirst="0" w:colLast="0" w:name="_ow5gd5x0jb8f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6"/>
          <w:szCs w:val="46"/>
          <w:rtl w:val="0"/>
        </w:rPr>
        <w:t xml:space="preserve">    FINAL ASSESSMENT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Using aws terraform code to create an EC2 instance and deploy sample application. - Build docker image for sample nginx/python and push to aws elastic container registry(ECR) using docker cli. - Create VPC with 1 public and private subnet, Security Groups and EC2 instance using terraform. - Deploy Nginx Application as Docker Container using User Data script using terraform. Image should be pulled from ECR. - expected output will be access the nginx website with url http://&lt;public_ip&gt;:&lt;port&gt;.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zaczkuzug69" w:id="1"/>
      <w:bookmarkEnd w:id="1"/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f1f1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f1f1f"/>
          <w:sz w:val="23"/>
          <w:szCs w:val="23"/>
          <w:rtl w:val="0"/>
        </w:rPr>
        <w:t xml:space="preserve"> Using Aws Terraform code to create Ec2 instance and deploy the sample application.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3"/>
          <w:szCs w:val="23"/>
          <w:rtl w:val="0"/>
        </w:rPr>
        <w:t xml:space="preserve">-  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create an server with  using aws cloud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 On the server install docker to create dockerfile.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 and the same server installed the terraform also for creating  vpc  and subnets and security groups and Ec2 instances.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 In the server install aws cli also connects with aws console.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 write dockerfile in server for creating a nginx image.</w:t>
      </w:r>
    </w:p>
    <w:p w:rsidR="00000000" w:rsidDel="00000000" w:rsidP="00000000" w:rsidRDefault="00000000" w:rsidRPr="00000000" w14:paraId="00000010">
      <w:pPr>
        <w:pStyle w:val="Heading4"/>
        <w:rPr>
          <w:sz w:val="28"/>
          <w:szCs w:val="28"/>
        </w:rPr>
      </w:pPr>
      <w:bookmarkStart w:colFirst="0" w:colLast="0" w:name="_6ju5l5g0opzm" w:id="2"/>
      <w:bookmarkEnd w:id="2"/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sz w:val="28"/>
          <w:szCs w:val="28"/>
          <w:rtl w:val="0"/>
        </w:rPr>
        <w:t xml:space="preserve">Vi dockerfile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nginx:latest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EXPOSE 8080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CMD ["nginx", "-g", "daemon off;"]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 After completing the dockerfile give the aws credentials with using ‘aws configure’</w:t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Command if you enter this command it will your access_key and secret_key and aws region </w:t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And then its a successful  login.</w:t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curl "https://awscli.amazonaws.com/awscli-exe-linux-x86_64.zip" -o "awscliv2.zip"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unzip awscliv2.zip</w:t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sudo ./aws/install</w:t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1f1f1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Now  push the nginx image that you created in dockerfile to Aws ECR by using the ECR( Elastic Container Registry) commands.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Here are the steps: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hd w:fill="ffffff" w:val="clear"/>
        <w:ind w:left="720" w:hanging="360"/>
        <w:rPr>
          <w:rFonts w:ascii="Roboto" w:cs="Roboto" w:eastAsia="Roboto" w:hAnsi="Roboto"/>
          <w:color w:val="16191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rtl w:val="0"/>
        </w:rPr>
        <w:t xml:space="preserve">Retrieve an authentication token and authenticate your Docker client to your registry.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Use the AWS CLI: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aws ecr-public get-login-password --region us-east-1 | docker login --username AWS --password-stdin public.ecr.aws/d5z3t2m0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16191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Build your Docker image using the following command. For information on building a Docker file from scratch, see the instructions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rtl w:val="0"/>
          </w:rPr>
          <w:t xml:space="preserve">here </w:t>
        </w:r>
      </w:hyperlink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. You can skip this step if your image has already been built: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docker build -t chaitanya .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1f1f1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After the build is completed, tag your image so you can push the image to this repository: 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docker tag chaitanya:latest public.ecr.aws/d5z3t2m0/chaitanya:latest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16191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Run the following command to push this image to your newly created AWS repository: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docker push public.ecr.aws/d5z3t2m0/chaitanya:latest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             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f1f1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f1f1f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1f1f1f"/>
          <w:sz w:val="29"/>
          <w:szCs w:val="29"/>
          <w:rtl w:val="0"/>
        </w:rPr>
        <w:t xml:space="preserve">Step-2: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f1f1f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1f1f1f"/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f1f1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Create VPC with 1 public and private subnet, Security Groups and EC2 instance using terraform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f1f1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Before creating  vpc first you need terraform. The  following commands can help to install.</w:t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rtl w:val="0"/>
        </w:rPr>
        <w:t xml:space="preserve">sudo apt-get update &amp;&amp; sudo apt-get install -y gnupg software-properties-common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rtl w:val="0"/>
        </w:rPr>
        <w:t xml:space="preserve">wget -O- https://apt.releases.hashicorp.com/gpg | \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rtl w:val="0"/>
        </w:rPr>
        <w:t xml:space="preserve">gpg --dearmor | \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rtl w:val="0"/>
        </w:rPr>
        <w:t xml:space="preserve">sudo tee /usr/share/keyrings/hashicorp-archive-keyring.gpg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rtl w:val="0"/>
        </w:rPr>
        <w:t xml:space="preserve">gpg --no-default-keyring \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rtl w:val="0"/>
        </w:rPr>
        <w:t xml:space="preserve">--keyring /usr/share/keyrings/hashicorp-archive-keyring.gpg \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rtl w:val="0"/>
        </w:rPr>
        <w:t xml:space="preserve">--fingerprint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rtl w:val="0"/>
        </w:rPr>
        <w:t xml:space="preserve">echo "deb [signed-by=/usr/share/keyrings/hashicorp-archive-keyring.gpg] \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rtl w:val="0"/>
        </w:rPr>
        <w:t xml:space="preserve">https://apt.releases.hashicorp.com $(lsb_release -cs) main" | \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rtl w:val="0"/>
        </w:rPr>
        <w:t xml:space="preserve">sudo tee /etc/apt/sources.list.d/hashicorp.list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1f1f1f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rtl w:val="0"/>
        </w:rPr>
        <w:t xml:space="preserve">sudo apt update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1f1f1f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rtl w:val="0"/>
        </w:rPr>
        <w:t xml:space="preserve">sudo apt-get install 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1f1f1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Now create a directory and go inside the directory and create a file named Main.tf and write sample code.</w:t>
      </w:r>
    </w:p>
    <w:p w:rsidR="00000000" w:rsidDel="00000000" w:rsidP="00000000" w:rsidRDefault="00000000" w:rsidRPr="00000000" w14:paraId="0000005B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rPr>
          <w:sz w:val="28"/>
          <w:szCs w:val="28"/>
        </w:rPr>
      </w:pPr>
      <w:bookmarkStart w:colFirst="0" w:colLast="0" w:name="_9nbojm6ju4w5" w:id="3"/>
      <w:bookmarkEnd w:id="3"/>
      <w:r w:rsidDel="00000000" w:rsidR="00000000" w:rsidRPr="00000000">
        <w:rPr>
          <w:rtl w:val="0"/>
        </w:rPr>
        <w:t xml:space="preserve">    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MAIN.TF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provider "aws"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region = "ap-south-1"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resource "aws_vpc" "myVpc1"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cidr_block = "10.0.0.0/24"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data "aws_availability_zones" "available_zones" {}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resource "aws_subnet" "publicSubnet1"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vpc_id            = aws_vpc.myVpc1.id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cidr_block        = "10.0.0.0/25"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availability_zone = data.aws_availability_zones.available_zones.names[0]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Name = "publicSubnet1"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resource "aws_subnet" "privateSubnet1"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vpc_id            = aws_vpc.myVpc1.id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cidr_block        = "10.0.0.128/25"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availability_zone = data.aws_availability_zones.available_zones.names[1]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Name = "privateSubnet1"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resource "aws_internet_gateway" "myIGW1"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vpc_id = aws_vpc.myVpc1.id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Name = "myIGW1"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resource "aws_route_table" "myPublicRoute"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vpc_id = aws_vpc.myVpc1.id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route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cidr_block = "0.0.0.0/0"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gateway_id = aws_internet_gateway.myIGW1.id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Name = "myRoute"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 associate subnet with route table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resource "aws_route_table_association" "myPublicRouteAssociate"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subnet_id      = aws_subnet.publicSubnet1.id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route_table_id = aws_route_table.myPublicRoute.id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resource "aws_security_group" "mySecureGrp"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name   = "mySecureGrp"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vpc_id = aws_vpc.myVpc1.id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ingress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from_port   = 22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to_port     = 22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protocol    = "tcp"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cidr_blocks = ["0.0.0.0/0"]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ingress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from_port   = 8080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to_port     = 8080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protocol    = "tcp"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cidr_blocks = ["0.0.0.0/0"]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ingress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from_port   = 443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to_port     = 443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protocol    = "tcp"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cidr_blocks = ["0.0.0.0/0"]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egress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from_port   = 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to_port     = 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protocol    = "-1"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cidr_blocks = ["0.0.0.0/0"]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//ipv6_cidr_blocks = ["::/0"]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Name = "mySecureGrp"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resource "aws_instance" "myEc2Public"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ami                    = "ami-0f5ee92e2d63afc18"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instance_type          = "t2.micro"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key_name               = "terra"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subnet_id              = aws_subnet.publicSubnet1.id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vpc_security_group_ids = [aws_security_group.mySecureGrp.id]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associate_public_ip_address = true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user_data              = &lt;&lt;-EOF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#! /bin/bash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echo "hello world!" &gt; hello.txt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sudo apt-get update -y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sudo apt  install docker.io -y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curl "https://awscli.amazonaws.com/awscli-exe-linux-x86_64.zip" -o "awscliv2.zip"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unzip awscliv2.zip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sudo ./aws/install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aws ecr-public get-login-password --region us-east-1 | docker login --username AWS --password-stdin public.ecr.aws/d5z3t2m0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sudo docker pull public.ecr.aws/d5z3t2m0/chaitanya:latest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sudo docker run -d -p 8080:80 public.ecr.aws/d5z3t2m0/chaitanya:latest          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EOF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Name = "ec2-publicip"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creating the main.tf file save it. Now initialize the code using the command</w:t>
      </w:r>
    </w:p>
    <w:p w:rsidR="00000000" w:rsidDel="00000000" w:rsidP="00000000" w:rsidRDefault="00000000" w:rsidRPr="00000000" w14:paraId="000000D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Terraform init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initializing the code the verify the code using the command</w:t>
      </w:r>
    </w:p>
    <w:p w:rsidR="00000000" w:rsidDel="00000000" w:rsidP="00000000" w:rsidRDefault="00000000" w:rsidRPr="00000000" w14:paraId="000000D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Terraform validate</w:t>
      </w:r>
    </w:p>
    <w:p w:rsidR="00000000" w:rsidDel="00000000" w:rsidP="00000000" w:rsidRDefault="00000000" w:rsidRPr="00000000" w14:paraId="000000D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validating the code to see the plan what are all created using the command</w:t>
      </w:r>
    </w:p>
    <w:p w:rsidR="00000000" w:rsidDel="00000000" w:rsidP="00000000" w:rsidRDefault="00000000" w:rsidRPr="00000000" w14:paraId="000000D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Terraform plan</w:t>
      </w:r>
    </w:p>
    <w:p w:rsidR="00000000" w:rsidDel="00000000" w:rsidP="00000000" w:rsidRDefault="00000000" w:rsidRPr="00000000" w14:paraId="000000D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plan is completed next, apply the plan it automatically created whatever in the file using the command.</w:t>
      </w:r>
    </w:p>
    <w:p w:rsidR="00000000" w:rsidDel="00000000" w:rsidP="00000000" w:rsidRDefault="00000000" w:rsidRPr="00000000" w14:paraId="000000D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Terraform apply</w:t>
      </w:r>
    </w:p>
    <w:p w:rsidR="00000000" w:rsidDel="00000000" w:rsidP="00000000" w:rsidRDefault="00000000" w:rsidRPr="00000000" w14:paraId="000000D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rPr>
          <w:sz w:val="28"/>
          <w:szCs w:val="28"/>
        </w:rPr>
      </w:pPr>
      <w:bookmarkStart w:colFirst="0" w:colLast="0" w:name="_9mx4rgwrwrg3" w:id="4"/>
      <w:bookmarkEnd w:id="4"/>
      <w:r w:rsidDel="00000000" w:rsidR="00000000" w:rsidRPr="00000000">
        <w:rPr>
          <w:sz w:val="28"/>
          <w:szCs w:val="28"/>
          <w:rtl w:val="0"/>
        </w:rPr>
        <w:t xml:space="preserve">Step -3</w:t>
      </w:r>
    </w:p>
    <w:p w:rsidR="00000000" w:rsidDel="00000000" w:rsidP="00000000" w:rsidRDefault="00000000" w:rsidRPr="00000000" w14:paraId="000000DC">
      <w:pPr>
        <w:pStyle w:val="Heading4"/>
        <w:numPr>
          <w:ilvl w:val="0"/>
          <w:numId w:val="12"/>
        </w:numPr>
        <w:ind w:left="720" w:hanging="360"/>
        <w:rPr>
          <w:u w:val="none"/>
        </w:rPr>
      </w:pPr>
      <w:bookmarkStart w:colFirst="0" w:colLast="0" w:name="_sf6exoiuymbz" w:id="5"/>
      <w:bookmarkEnd w:id="5"/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Deploy Nginx Application as Docker Container using User Data script using terraform. Image should be pulled from ECR.</w:t>
      </w:r>
    </w:p>
    <w:p w:rsidR="00000000" w:rsidDel="00000000" w:rsidP="00000000" w:rsidRDefault="00000000" w:rsidRPr="00000000" w14:paraId="000000DD">
      <w:pPr>
        <w:pStyle w:val="Heading4"/>
        <w:ind w:left="0" w:firstLine="0"/>
        <w:rPr/>
      </w:pPr>
      <w:bookmarkStart w:colFirst="0" w:colLast="0" w:name="_ixcjskz9uj9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4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bookmarkStart w:colFirst="0" w:colLast="0" w:name="_7373ify0rsbm" w:id="7"/>
      <w:bookmarkEnd w:id="7"/>
      <w:r w:rsidDel="00000000" w:rsidR="00000000" w:rsidRPr="00000000">
        <w:rPr>
          <w:rtl w:val="0"/>
        </w:rPr>
        <w:t xml:space="preserve">The file named main.tf there i have mentioned the user data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The user data will be installed with docker and aws cli on the instance.and pull nginx image from ECR and create the container using nginx.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4"/>
        <w:rPr>
          <w:sz w:val="28"/>
          <w:szCs w:val="28"/>
        </w:rPr>
      </w:pPr>
      <w:bookmarkStart w:colFirst="0" w:colLast="0" w:name="_1x7tq711kzyq" w:id="8"/>
      <w:bookmarkEnd w:id="8"/>
      <w:r w:rsidDel="00000000" w:rsidR="00000000" w:rsidRPr="00000000">
        <w:rPr>
          <w:sz w:val="28"/>
          <w:szCs w:val="28"/>
          <w:rtl w:val="0"/>
        </w:rPr>
        <w:t xml:space="preserve">Step-4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the 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expected output will be access the nginx website with url 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          http://13.126.54.157:8080/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del w:author="GONDESI CHAITANYA KRISHNA REDDY" w:id="0" w:date="2023-06-17T05:26:23Z"/>
        </w:rPr>
        <w:pPrChange w:author="GONDESI CHAITANYA KRISHNA REDDY" w:id="0" w:date="2023-06-17T05:26:23Z">
          <w:pPr/>
        </w:pPrChange>
      </w:pPr>
      <w:del w:author="GONDESI CHAITANYA KRISHNA REDDY" w:id="0" w:date="2023-06-17T05:26:23Z">
        <w:commentRangeStart w:id="0"/>
        <w:r w:rsidDel="00000000" w:rsidR="00000000" w:rsidRPr="00000000">
          <w:rPr>
            <w:rtl w:val="0"/>
          </w:rPr>
        </w:r>
        <w:commentRangeStart w:id="0"/>
        <w:commentRangeEnd w:id="0"/>
        <w:r w:rsidDel="00000000" w:rsidR="00000000" w:rsidRPr="00000000">
          <w:commentReference w:id="0"/>
        </w:r>
      </w:del>
    </w:p>
    <w:p w:rsidR="00000000" w:rsidDel="00000000" w:rsidP="00000000" w:rsidRDefault="00000000" w:rsidRPr="00000000" w14:paraId="000000EC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  <w:pPrChange w:author="GONDESI CHAITANYA KRISHNA REDDY" w:id="0" w:date="2023-06-17T05:26:22Z">
          <w:pPr>
            <w:ind w:left="720" w:firstLine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</w:rPr>
        <w:drawing>
          <wp:inline distB="114300" distT="114300" distL="114300" distR="114300">
            <wp:extent cx="59436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rPr>
          <w:sz w:val="28"/>
          <w:szCs w:val="28"/>
        </w:rPr>
      </w:pPr>
      <w:bookmarkStart w:colFirst="0" w:colLast="0" w:name="_ht3suz46euik" w:id="9"/>
      <w:bookmarkEnd w:id="9"/>
      <w:r w:rsidDel="00000000" w:rsidR="00000000" w:rsidRPr="00000000">
        <w:rPr>
          <w:sz w:val="28"/>
          <w:szCs w:val="28"/>
          <w:rtl w:val="0"/>
        </w:rPr>
        <w:t xml:space="preserve">Step-5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push all the files to github that we created pushing and pulling the nginx image.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https://github.com/chaitanya0715/final-assessent.git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ONDESI CHAITANYA KRISHNA REDDY" w:id="0" w:date="2023-06-17T05:27:09Z"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docs.aws.amazon.com/AmazonECS/latest/developerguide/docker-basics.html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